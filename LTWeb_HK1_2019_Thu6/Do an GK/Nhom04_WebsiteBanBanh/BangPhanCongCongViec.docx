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EAEA1" w14:textId="699B77F4" w:rsidR="00A14797" w:rsidRDefault="00A14797" w:rsidP="00A14797">
      <w:pPr>
        <w:spacing w:after="0" w:line="240" w:lineRule="auto"/>
        <w:jc w:val="center"/>
        <w:rPr>
          <w:ins w:id="0" w:author="Nguyễn Thị Thùy Dung" w:date="2018-11-26T22:29:00Z"/>
          <w:rFonts w:ascii="Consolas" w:eastAsia="Times New Roman" w:hAnsi="Consolas" w:cs="Times New Roman"/>
          <w:color w:val="000000"/>
          <w:sz w:val="32"/>
          <w:szCs w:val="32"/>
        </w:rPr>
      </w:pPr>
      <w:ins w:id="1" w:author="Nguyễn Thị Thùy Dung" w:date="2018-11-26T22:29:00Z">
        <w:r w:rsidRPr="00A14797">
          <w:rPr>
            <w:rFonts w:ascii="Consolas" w:eastAsia="Times New Roman" w:hAnsi="Consolas" w:cs="Times New Roman"/>
            <w:color w:val="000000"/>
            <w:sz w:val="32"/>
            <w:szCs w:val="32"/>
          </w:rPr>
          <w:t>Nhom 4: Website b</w:t>
        </w:r>
      </w:ins>
      <w:r w:rsidR="005F66E9">
        <w:rPr>
          <w:rFonts w:ascii="Consolas" w:eastAsia="Times New Roman" w:hAnsi="Consolas" w:cs="Times New Roman"/>
          <w:color w:val="000000"/>
          <w:sz w:val="32"/>
          <w:szCs w:val="32"/>
        </w:rPr>
        <w:t>án</w:t>
      </w:r>
      <w:ins w:id="2" w:author="Nguyễn Thị Thùy Dung" w:date="2018-11-26T22:29:00Z">
        <w:r w:rsidRPr="00A14797">
          <w:rPr>
            <w:rFonts w:ascii="Consolas" w:eastAsia="Times New Roman" w:hAnsi="Consolas" w:cs="Times New Roman"/>
            <w:color w:val="000000"/>
            <w:sz w:val="32"/>
            <w:szCs w:val="32"/>
          </w:rPr>
          <w:t xml:space="preserve"> b</w:t>
        </w:r>
      </w:ins>
      <w:r w:rsidR="005F66E9">
        <w:rPr>
          <w:rFonts w:ascii="Consolas" w:eastAsia="Times New Roman" w:hAnsi="Consolas" w:cs="Times New Roman"/>
          <w:color w:val="000000"/>
          <w:sz w:val="32"/>
          <w:szCs w:val="32"/>
        </w:rPr>
        <w:t>ánh</w:t>
      </w:r>
      <w:ins w:id="3" w:author="Nguyễn Thị Thùy Dung" w:date="2018-11-26T22:29:00Z">
        <w:r w:rsidRPr="00A14797">
          <w:rPr>
            <w:rFonts w:ascii="Consolas" w:eastAsia="Times New Roman" w:hAnsi="Consolas" w:cs="Times New Roman"/>
            <w:color w:val="000000"/>
            <w:sz w:val="32"/>
            <w:szCs w:val="32"/>
          </w:rPr>
          <w:t xml:space="preserve"> (B</w:t>
        </w:r>
      </w:ins>
      <w:r w:rsidR="005F66E9">
        <w:rPr>
          <w:rFonts w:ascii="Consolas" w:eastAsia="Times New Roman" w:hAnsi="Consolas" w:cs="Times New Roman"/>
          <w:color w:val="000000"/>
          <w:sz w:val="32"/>
          <w:szCs w:val="32"/>
        </w:rPr>
        <w:t>ánh</w:t>
      </w:r>
      <w:ins w:id="4" w:author="Nguyễn Thị Thùy Dung" w:date="2018-11-26T22:29:00Z">
        <w:r w:rsidRPr="00A14797">
          <w:rPr>
            <w:rFonts w:ascii="Consolas" w:eastAsia="Times New Roman" w:hAnsi="Consolas" w:cs="Times New Roman"/>
            <w:color w:val="000000"/>
            <w:sz w:val="32"/>
            <w:szCs w:val="32"/>
          </w:rPr>
          <w:t xml:space="preserve"> Ng</w:t>
        </w:r>
      </w:ins>
      <w:r w:rsidR="005F66E9">
        <w:rPr>
          <w:rFonts w:ascii="Consolas" w:eastAsia="Times New Roman" w:hAnsi="Consolas" w:cs="Times New Roman"/>
          <w:color w:val="000000"/>
          <w:sz w:val="32"/>
          <w:szCs w:val="32"/>
        </w:rPr>
        <w:t>ọt</w:t>
      </w:r>
      <w:ins w:id="5" w:author="Nguyễn Thị Thùy Dung" w:date="2018-11-26T22:29:00Z">
        <w:r w:rsidRPr="00A14797">
          <w:rPr>
            <w:rFonts w:ascii="Consolas" w:eastAsia="Times New Roman" w:hAnsi="Consolas" w:cs="Times New Roman"/>
            <w:color w:val="000000"/>
            <w:sz w:val="32"/>
            <w:szCs w:val="32"/>
          </w:rPr>
          <w:t xml:space="preserve"> 280)</w:t>
        </w:r>
      </w:ins>
    </w:p>
    <w:p w14:paraId="4BCE1534" w14:textId="0B17CA06" w:rsidR="00A14797" w:rsidRDefault="00A14797" w:rsidP="00A14797">
      <w:pPr>
        <w:spacing w:after="0" w:line="240" w:lineRule="auto"/>
        <w:rPr>
          <w:ins w:id="6" w:author="Nguyễn Thị Thùy Dung" w:date="2018-11-26T22:29:00Z"/>
          <w:rFonts w:ascii="Consolas" w:eastAsia="Times New Roman" w:hAnsi="Consolas" w:cs="Times New Roman"/>
          <w:color w:val="000000"/>
        </w:rPr>
      </w:pPr>
      <w:ins w:id="7" w:author="Nguyễn Thị Thùy Dung" w:date="2018-11-26T22:29:00Z">
        <w:r w:rsidRPr="00A14797">
          <w:rPr>
            <w:rFonts w:ascii="Consolas" w:eastAsia="Times New Roman" w:hAnsi="Consolas" w:cs="Times New Roman"/>
            <w:color w:val="000000"/>
            <w:sz w:val="32"/>
            <w:szCs w:val="32"/>
          </w:rPr>
          <w:br/>
        </w:r>
        <w:r w:rsidRPr="00A14797">
          <w:rPr>
            <w:rFonts w:ascii="Consolas" w:eastAsia="Times New Roman" w:hAnsi="Consolas" w:cs="Times New Roman"/>
            <w:color w:val="000000"/>
          </w:rPr>
          <w:t>Tên sinh viên:</w:t>
        </w:r>
        <w:r w:rsidRPr="00A14797">
          <w:rPr>
            <w:rFonts w:ascii="Consolas" w:eastAsia="Times New Roman" w:hAnsi="Consolas" w:cs="Times New Roman"/>
            <w:color w:val="000000"/>
          </w:rPr>
          <w:br/>
          <w:t>1. Nguy</w:t>
        </w:r>
      </w:ins>
      <w:r w:rsidR="005F66E9">
        <w:rPr>
          <w:rFonts w:ascii="Consolas" w:eastAsia="Times New Roman" w:hAnsi="Consolas" w:cs="Times New Roman"/>
          <w:color w:val="000000"/>
        </w:rPr>
        <w:t>ễn Thị Thùy Dung</w:t>
      </w:r>
      <w:ins w:id="8" w:author="Nguyễn Thị Thùy Dung" w:date="2018-11-26T22:29:00Z">
        <w:r w:rsidRPr="00A14797">
          <w:rPr>
            <w:rFonts w:ascii="Consolas" w:eastAsia="Times New Roman" w:hAnsi="Consolas" w:cs="Times New Roman"/>
            <w:color w:val="000000"/>
          </w:rPr>
          <w:t xml:space="preserve"> – 42.01.103.013</w:t>
        </w:r>
        <w:r w:rsidRPr="00A14797">
          <w:rPr>
            <w:rFonts w:ascii="Consolas" w:eastAsia="Times New Roman" w:hAnsi="Consolas" w:cs="Times New Roman"/>
            <w:color w:val="000000"/>
          </w:rPr>
          <w:br/>
          <w:t>2. Tr</w:t>
        </w:r>
      </w:ins>
      <w:r w:rsidR="005F66E9">
        <w:rPr>
          <w:rFonts w:ascii="Consolas" w:eastAsia="Times New Roman" w:hAnsi="Consolas" w:cs="Times New Roman"/>
          <w:color w:val="000000"/>
        </w:rPr>
        <w:t>ần</w:t>
      </w:r>
      <w:ins w:id="9" w:author="Nguyễn Thị Thùy Dung" w:date="2018-11-26T22:29:00Z">
        <w:r w:rsidRPr="00A14797">
          <w:rPr>
            <w:rFonts w:ascii="Consolas" w:eastAsia="Times New Roman" w:hAnsi="Consolas" w:cs="Times New Roman"/>
            <w:color w:val="000000"/>
          </w:rPr>
          <w:t xml:space="preserve"> Phương Nguyên – 42.01.104.095</w:t>
        </w:r>
        <w:r w:rsidRPr="00A14797">
          <w:rPr>
            <w:rFonts w:ascii="Consolas" w:eastAsia="Times New Roman" w:hAnsi="Consolas" w:cs="Times New Roman"/>
            <w:color w:val="000000"/>
          </w:rPr>
          <w:br/>
          <w:t>3. Nguy</w:t>
        </w:r>
      </w:ins>
      <w:r w:rsidR="005F66E9">
        <w:rPr>
          <w:rFonts w:ascii="Consolas" w:eastAsia="Times New Roman" w:hAnsi="Consolas" w:cs="Times New Roman"/>
          <w:color w:val="000000"/>
        </w:rPr>
        <w:t>ễn</w:t>
      </w:r>
      <w:ins w:id="10" w:author="Nguyễn Thị Thùy Dung" w:date="2018-11-26T22:29:00Z">
        <w:r w:rsidRPr="00A14797">
          <w:rPr>
            <w:rFonts w:ascii="Consolas" w:eastAsia="Times New Roman" w:hAnsi="Consolas" w:cs="Times New Roman"/>
            <w:color w:val="000000"/>
          </w:rPr>
          <w:t xml:space="preserve"> Th</w:t>
        </w:r>
      </w:ins>
      <w:r w:rsidR="005F66E9">
        <w:rPr>
          <w:rFonts w:ascii="Consolas" w:eastAsia="Times New Roman" w:hAnsi="Consolas" w:cs="Times New Roman"/>
          <w:color w:val="000000"/>
        </w:rPr>
        <w:t>ị</w:t>
      </w:r>
      <w:ins w:id="11" w:author="Nguyễn Thị Thùy Dung" w:date="2018-11-26T22:29:00Z">
        <w:r w:rsidRPr="00A14797">
          <w:rPr>
            <w:rFonts w:ascii="Consolas" w:eastAsia="Times New Roman" w:hAnsi="Consolas" w:cs="Times New Roman"/>
            <w:color w:val="000000"/>
          </w:rPr>
          <w:t xml:space="preserve"> Xuân – 42.01.103.174</w:t>
        </w:r>
        <w:r w:rsidRPr="00A14797">
          <w:rPr>
            <w:rFonts w:ascii="Consolas" w:eastAsia="Times New Roman" w:hAnsi="Consolas" w:cs="Times New Roman"/>
            <w:color w:val="000000"/>
          </w:rPr>
          <w:br/>
          <w:t>4. H</w:t>
        </w:r>
      </w:ins>
      <w:r w:rsidR="005F66E9">
        <w:rPr>
          <w:rFonts w:ascii="Consolas" w:eastAsia="Times New Roman" w:hAnsi="Consolas" w:cs="Times New Roman"/>
          <w:color w:val="000000"/>
        </w:rPr>
        <w:t>oàng</w:t>
      </w:r>
      <w:ins w:id="12" w:author="Nguyễn Thị Thùy Dung" w:date="2018-11-26T22:29:00Z">
        <w:r w:rsidRPr="00A14797">
          <w:rPr>
            <w:rFonts w:ascii="Consolas" w:eastAsia="Times New Roman" w:hAnsi="Consolas" w:cs="Times New Roman"/>
            <w:color w:val="000000"/>
          </w:rPr>
          <w:t xml:space="preserve"> Công Minh Huy – 42.01.104.055</w:t>
        </w:r>
      </w:ins>
    </w:p>
    <w:p w14:paraId="3C104701" w14:textId="652A6327" w:rsidR="00A14797" w:rsidRDefault="00A14797" w:rsidP="00A14797">
      <w:pPr>
        <w:spacing w:after="0" w:line="240" w:lineRule="auto"/>
        <w:jc w:val="center"/>
        <w:rPr>
          <w:ins w:id="13" w:author="Nguyễn Thị Thùy Dung" w:date="2018-11-26T22:29:00Z"/>
          <w:rFonts w:ascii="Consolas" w:eastAsia="Times New Roman" w:hAnsi="Consolas" w:cs="Times New Roman"/>
          <w:color w:val="000000"/>
          <w:sz w:val="24"/>
          <w:szCs w:val="24"/>
        </w:rPr>
      </w:pPr>
      <w:ins w:id="14" w:author="Nguyễn Thị Thùy Dung" w:date="2018-11-26T22:29:00Z">
        <w:r w:rsidRPr="00A14797">
          <w:rPr>
            <w:rFonts w:ascii="Consolas" w:eastAsia="Times New Roman" w:hAnsi="Consolas" w:cs="Times New Roman"/>
            <w:color w:val="000000"/>
          </w:rPr>
          <w:br/>
        </w:r>
        <w:r w:rsidRPr="00A14797">
          <w:rPr>
            <w:rFonts w:ascii="Consolas" w:eastAsia="Times New Roman" w:hAnsi="Consolas" w:cs="Times New Roman"/>
            <w:color w:val="000000"/>
            <w:sz w:val="24"/>
            <w:szCs w:val="24"/>
          </w:rPr>
          <w:t>B</w:t>
        </w:r>
      </w:ins>
      <w:r w:rsidR="005F66E9">
        <w:rPr>
          <w:rFonts w:ascii="Consolas" w:eastAsia="Times New Roman" w:hAnsi="Consolas" w:cs="Times New Roman"/>
          <w:color w:val="000000"/>
          <w:sz w:val="24"/>
          <w:szCs w:val="24"/>
        </w:rPr>
        <w:t>ẢNG</w:t>
      </w:r>
      <w:ins w:id="15" w:author="Nguyễn Thị Thùy Dung" w:date="2018-11-26T22:29:00Z">
        <w:r w:rsidRPr="00A14797">
          <w:rPr>
            <w:rFonts w:ascii="Consolas" w:eastAsia="Times New Roman" w:hAnsi="Consolas" w:cs="Times New Roman"/>
            <w:color w:val="000000"/>
            <w:sz w:val="24"/>
            <w:szCs w:val="24"/>
          </w:rPr>
          <w:t xml:space="preserve"> PHÂN CÔNG VI</w:t>
        </w:r>
      </w:ins>
      <w:r w:rsidR="005F66E9">
        <w:rPr>
          <w:rFonts w:ascii="Consolas" w:eastAsia="Times New Roman" w:hAnsi="Consolas" w:cs="Times New Roman"/>
          <w:color w:val="000000"/>
          <w:sz w:val="24"/>
          <w:szCs w:val="24"/>
        </w:rPr>
        <w:t>ỆC</w:t>
      </w:r>
    </w:p>
    <w:p w14:paraId="5780C668" w14:textId="77777777" w:rsidR="00A14797" w:rsidRPr="00A14797" w:rsidRDefault="00A14797" w:rsidP="00A14797">
      <w:pPr>
        <w:spacing w:after="0" w:line="240" w:lineRule="auto"/>
        <w:jc w:val="center"/>
        <w:rPr>
          <w:ins w:id="16" w:author="Nguyễn Thị Thùy Dung" w:date="2018-11-26T22:29:00Z"/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15"/>
        <w:gridCol w:w="4950"/>
      </w:tblGrid>
      <w:tr w:rsidR="00A14797" w:rsidRPr="00A14797" w14:paraId="4339C6A4" w14:textId="77777777" w:rsidTr="00FA7696">
        <w:trPr>
          <w:ins w:id="17" w:author="Nguyễn Thị Thùy Dung" w:date="2018-11-26T22:29:00Z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863D8" w14:textId="77777777" w:rsidR="00A14797" w:rsidRPr="00A14797" w:rsidRDefault="00A14797" w:rsidP="00A14797">
            <w:pPr>
              <w:spacing w:after="0" w:line="240" w:lineRule="auto"/>
              <w:rPr>
                <w:ins w:id="18" w:author="Nguyễn Thị Thùy Dung" w:date="2018-11-26T22:29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9" w:author="Nguyễn Thị Thùy Dung" w:date="2018-11-26T22:29:00Z">
              <w:r w:rsidRPr="00A14797">
                <w:rPr>
                  <w:rFonts w:ascii="Consolas-Bold" w:eastAsia="Times New Roman" w:hAnsi="Consolas-Bold" w:cs="Times New Roman"/>
                  <w:b/>
                  <w:bCs/>
                  <w:color w:val="000000"/>
                </w:rPr>
                <w:t xml:space="preserve">Sinh viên </w:t>
              </w:r>
            </w:ins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B03B3" w14:textId="77777777" w:rsidR="00A14797" w:rsidRPr="00A14797" w:rsidRDefault="00A14797" w:rsidP="00A14797">
            <w:pPr>
              <w:spacing w:after="0" w:line="240" w:lineRule="auto"/>
              <w:rPr>
                <w:ins w:id="20" w:author="Nguyễn Thị Thùy Dung" w:date="2018-11-26T22:29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21" w:author="Nguyễn Thị Thùy Dung" w:date="2018-11-26T22:29:00Z">
              <w:r w:rsidRPr="00A14797">
                <w:rPr>
                  <w:rFonts w:ascii="Consolas-Bold" w:eastAsia="Times New Roman" w:hAnsi="Consolas-Bold" w:cs="Times New Roman"/>
                  <w:b/>
                  <w:bCs/>
                  <w:color w:val="000000"/>
                </w:rPr>
                <w:t>Công viêc</w:t>
              </w:r>
            </w:ins>
          </w:p>
        </w:tc>
      </w:tr>
      <w:tr w:rsidR="00A14797" w:rsidRPr="00A14797" w14:paraId="57C612DF" w14:textId="77777777" w:rsidTr="00FA7696">
        <w:trPr>
          <w:ins w:id="22" w:author="Nguyễn Thị Thùy Dung" w:date="2018-11-26T22:29:00Z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65F8A" w14:textId="2482885E" w:rsidR="00A14797" w:rsidRPr="00A14797" w:rsidRDefault="00A14797" w:rsidP="00A14797">
            <w:pPr>
              <w:spacing w:after="0" w:line="240" w:lineRule="auto"/>
              <w:rPr>
                <w:ins w:id="23" w:author="Nguyễn Thị Thùy Dung" w:date="2018-11-26T22:29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24" w:author="Nguyễn Thị Thùy Dung" w:date="2018-11-26T22:29:00Z">
              <w:r w:rsidRPr="00A14797">
                <w:rPr>
                  <w:rFonts w:ascii="Consolas" w:eastAsia="Times New Roman" w:hAnsi="Consolas" w:cs="Times New Roman"/>
                  <w:color w:val="000000"/>
                </w:rPr>
                <w:t>Ngu</w:t>
              </w:r>
            </w:ins>
            <w:r w:rsidR="005F66E9">
              <w:rPr>
                <w:rFonts w:ascii="Consolas" w:eastAsia="Times New Roman" w:hAnsi="Consolas" w:cs="Times New Roman"/>
                <w:color w:val="000000"/>
              </w:rPr>
              <w:t>yễn Thị Thùy Dung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C026E" w14:textId="7CC7299C" w:rsidR="00A14797" w:rsidRPr="00A14797" w:rsidRDefault="00A14797" w:rsidP="00A14797">
            <w:pPr>
              <w:spacing w:after="0" w:line="240" w:lineRule="auto"/>
              <w:rPr>
                <w:ins w:id="25" w:author="Nguyễn Thị Thùy Dung" w:date="2018-11-26T22:29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26" w:author="Nguyễn Thị Thùy Dung" w:date="2018-11-26T22:29:00Z">
              <w:r w:rsidRPr="00A14797">
                <w:rPr>
                  <w:rFonts w:ascii="Consolas" w:eastAsia="Times New Roman" w:hAnsi="Consolas" w:cs="Times New Roman"/>
                  <w:color w:val="000000"/>
                </w:rPr>
                <w:t>V</w:t>
              </w:r>
            </w:ins>
            <w:r w:rsidR="005F66E9">
              <w:rPr>
                <w:rFonts w:ascii="Consolas" w:eastAsia="Times New Roman" w:hAnsi="Consolas" w:cs="Times New Roman"/>
                <w:color w:val="000000"/>
              </w:rPr>
              <w:t>ẽ</w:t>
            </w:r>
            <w:ins w:id="27" w:author="Nguyễn Thị Thùy Dung" w:date="2018-11-26T22:29:00Z">
              <w:r w:rsidRPr="00A14797">
                <w:rPr>
                  <w:rFonts w:ascii="Consolas" w:eastAsia="Times New Roman" w:hAnsi="Consolas" w:cs="Times New Roman"/>
                  <w:color w:val="000000"/>
                </w:rPr>
                <w:t xml:space="preserve"> logo, h</w:t>
              </w:r>
            </w:ins>
            <w:r w:rsidR="005F66E9">
              <w:rPr>
                <w:rFonts w:ascii="Consolas" w:eastAsia="Times New Roman" w:hAnsi="Consolas" w:cs="Times New Roman"/>
                <w:color w:val="000000"/>
              </w:rPr>
              <w:t>oàn</w:t>
            </w:r>
            <w:ins w:id="28" w:author="Nguyễn Thị Thùy Dung" w:date="2018-11-26T22:29:00Z">
              <w:r w:rsidRPr="00A14797">
                <w:rPr>
                  <w:rFonts w:ascii="Consolas" w:eastAsia="Times New Roman" w:hAnsi="Consolas" w:cs="Times New Roman"/>
                  <w:color w:val="000000"/>
                </w:rPr>
                <w:t xml:space="preserve"> th</w:t>
              </w:r>
            </w:ins>
            <w:r w:rsidR="005F66E9">
              <w:rPr>
                <w:rFonts w:ascii="Consolas" w:eastAsia="Times New Roman" w:hAnsi="Consolas" w:cs="Times New Roman"/>
                <w:color w:val="000000"/>
              </w:rPr>
              <w:t>ành</w:t>
            </w:r>
            <w:ins w:id="29" w:author="Nguyễn Thị Thùy Dung" w:date="2018-11-26T22:29:00Z">
              <w:r w:rsidRPr="00A14797">
                <w:rPr>
                  <w:rFonts w:ascii="Consolas" w:eastAsia="Times New Roman" w:hAnsi="Consolas" w:cs="Times New Roman"/>
                  <w:color w:val="000000"/>
                </w:rPr>
                <w:t xml:space="preserve"> fille</w:t>
              </w:r>
              <w:r w:rsidRPr="00A14797">
                <w:rPr>
                  <w:rFonts w:ascii="Consolas" w:eastAsia="Times New Roman" w:hAnsi="Consolas" w:cs="Times New Roman"/>
                  <w:color w:val="000000"/>
                </w:rPr>
                <w:br/>
                <w:t>index.html, g</w:t>
              </w:r>
            </w:ins>
            <w:r w:rsidR="005F66E9">
              <w:rPr>
                <w:rFonts w:ascii="Consolas" w:eastAsia="Times New Roman" w:hAnsi="Consolas" w:cs="Times New Roman"/>
                <w:color w:val="000000"/>
              </w:rPr>
              <w:t xml:space="preserve">ộp </w:t>
            </w:r>
            <w:ins w:id="30" w:author="Nguyễn Thị Thùy Dung" w:date="2018-11-26T22:29:00Z">
              <w:r w:rsidRPr="00A14797">
                <w:rPr>
                  <w:rFonts w:ascii="Consolas" w:eastAsia="Times New Roman" w:hAnsi="Consolas" w:cs="Times New Roman"/>
                  <w:color w:val="000000"/>
                </w:rPr>
                <w:t>file, c</w:t>
              </w:r>
            </w:ins>
            <w:r w:rsidR="00F3506B">
              <w:rPr>
                <w:rFonts w:ascii="Consolas" w:eastAsia="Times New Roman" w:hAnsi="Consolas" w:cs="Times New Roman"/>
                <w:color w:val="000000"/>
              </w:rPr>
              <w:t>hỉnh sửa các</w:t>
            </w:r>
            <w:ins w:id="31" w:author="Nguyễn Thị Thùy Dung" w:date="2018-11-26T22:29:00Z">
              <w:r w:rsidRPr="00A14797">
                <w:rPr>
                  <w:rFonts w:ascii="Consolas" w:eastAsia="Times New Roman" w:hAnsi="Consolas" w:cs="Times New Roman"/>
                  <w:color w:val="000000"/>
                </w:rPr>
                <w:br/>
                <w:t>file</w:t>
              </w:r>
            </w:ins>
            <w:r w:rsidR="00F3506B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ins w:id="32" w:author="Nguyễn Thị Thùy Dung" w:date="2018-11-26T22:29:00Z">
              <w:r w:rsidRPr="00A14797">
                <w:rPr>
                  <w:rFonts w:ascii="Consolas" w:eastAsia="Times New Roman" w:hAnsi="Consolas" w:cs="Times New Roman"/>
                  <w:color w:val="000000"/>
                </w:rPr>
                <w:t>sao</w:t>
              </w:r>
            </w:ins>
            <w:r w:rsidR="00F3506B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ins w:id="33" w:author="Nguyễn Thị Thùy Dung" w:date="2018-11-26T22:29:00Z">
              <w:r w:rsidRPr="00A14797">
                <w:rPr>
                  <w:rFonts w:ascii="Consolas" w:eastAsia="Times New Roman" w:hAnsi="Consolas" w:cs="Times New Roman"/>
                  <w:color w:val="000000"/>
                </w:rPr>
                <w:t>cho k</w:t>
              </w:r>
            </w:ins>
            <w:r w:rsidR="00F3506B">
              <w:rPr>
                <w:rFonts w:ascii="Consolas" w:eastAsia="Times New Roman" w:hAnsi="Consolas" w:cs="Times New Roman"/>
                <w:color w:val="000000"/>
              </w:rPr>
              <w:t>hớp với nhau</w:t>
            </w:r>
          </w:p>
        </w:tc>
      </w:tr>
      <w:tr w:rsidR="00A14797" w:rsidRPr="00A14797" w14:paraId="72938AEA" w14:textId="77777777" w:rsidTr="00FA7696">
        <w:trPr>
          <w:ins w:id="34" w:author="Nguyễn Thị Thùy Dung" w:date="2018-11-26T22:29:00Z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ED7D7" w14:textId="078099A9" w:rsidR="00A14797" w:rsidRPr="00A14797" w:rsidRDefault="00A14797" w:rsidP="00A14797">
            <w:pPr>
              <w:spacing w:after="0" w:line="240" w:lineRule="auto"/>
              <w:rPr>
                <w:ins w:id="35" w:author="Nguyễn Thị Thùy Dung" w:date="2018-11-26T22:29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36" w:author="Nguyễn Thị Thùy Dung" w:date="2018-11-26T22:29:00Z">
              <w:r w:rsidRPr="00A14797">
                <w:rPr>
                  <w:rFonts w:ascii="Consolas" w:eastAsia="Times New Roman" w:hAnsi="Consolas" w:cs="Times New Roman"/>
                  <w:color w:val="000000"/>
                </w:rPr>
                <w:t>Tr</w:t>
              </w:r>
            </w:ins>
            <w:r w:rsidR="00F3506B">
              <w:rPr>
                <w:rFonts w:ascii="Consolas" w:eastAsia="Times New Roman" w:hAnsi="Consolas" w:cs="Times New Roman"/>
                <w:color w:val="000000"/>
              </w:rPr>
              <w:t>ần</w:t>
            </w:r>
            <w:ins w:id="37" w:author="Nguyễn Thị Thùy Dung" w:date="2018-11-26T22:29:00Z">
              <w:r w:rsidRPr="00A14797">
                <w:rPr>
                  <w:rFonts w:ascii="Consolas" w:eastAsia="Times New Roman" w:hAnsi="Consolas" w:cs="Times New Roman"/>
                  <w:color w:val="000000"/>
                </w:rPr>
                <w:t xml:space="preserve"> Phương Nguyên </w:t>
              </w:r>
            </w:ins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B4358" w14:textId="2D97D6BE" w:rsidR="00A14797" w:rsidRPr="00A14797" w:rsidRDefault="00A14797" w:rsidP="00A14797">
            <w:pPr>
              <w:spacing w:after="0" w:line="240" w:lineRule="auto"/>
              <w:rPr>
                <w:ins w:id="38" w:author="Nguyễn Thị Thùy Dung" w:date="2018-11-26T22:29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39" w:author="Nguyễn Thị Thùy Dung" w:date="2018-11-26T22:29:00Z">
              <w:r w:rsidRPr="00A14797">
                <w:rPr>
                  <w:rFonts w:ascii="Consolas" w:eastAsia="Times New Roman" w:hAnsi="Consolas" w:cs="Times New Roman"/>
                  <w:color w:val="000000"/>
                </w:rPr>
                <w:t xml:space="preserve">Fire cart.html +checkout.html + </w:t>
              </w:r>
            </w:ins>
            <w:r w:rsidR="00F3506B">
              <w:rPr>
                <w:rFonts w:ascii="Consolas" w:eastAsia="Times New Roman" w:hAnsi="Consolas" w:cs="Times New Roman"/>
                <w:color w:val="000000"/>
              </w:rPr>
              <w:t>chức năng tìm kiếm</w:t>
            </w:r>
          </w:p>
        </w:tc>
      </w:tr>
      <w:tr w:rsidR="00A14797" w:rsidRPr="00A14797" w14:paraId="611E335C" w14:textId="77777777" w:rsidTr="00FA7696">
        <w:trPr>
          <w:ins w:id="40" w:author="Nguyễn Thị Thùy Dung" w:date="2018-11-26T22:29:00Z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52E44" w14:textId="134D8EE3" w:rsidR="00A14797" w:rsidRPr="00A14797" w:rsidRDefault="00F3506B" w:rsidP="00A14797">
            <w:pPr>
              <w:spacing w:after="0" w:line="240" w:lineRule="auto"/>
              <w:rPr>
                <w:ins w:id="41" w:author="Nguyễn Thị Thùy Dung" w:date="2018-11-26T22:29:00Z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</w:rPr>
              <w:t>Nguyễn Thị Xuân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CB8E6" w14:textId="77777777" w:rsidR="00A14797" w:rsidRPr="00A14797" w:rsidRDefault="00A14797" w:rsidP="00A14797">
            <w:pPr>
              <w:spacing w:after="0" w:line="240" w:lineRule="auto"/>
              <w:rPr>
                <w:ins w:id="42" w:author="Nguyễn Thị Thùy Dung" w:date="2018-11-26T22:29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43" w:author="Nguyễn Thị Thùy Dung" w:date="2018-11-26T22:29:00Z">
              <w:r w:rsidRPr="00A14797">
                <w:rPr>
                  <w:rFonts w:ascii="Consolas" w:eastAsia="Times New Roman" w:hAnsi="Consolas" w:cs="Times New Roman"/>
                  <w:color w:val="000000"/>
                </w:rPr>
                <w:t>File shop.html</w:t>
              </w:r>
            </w:ins>
          </w:p>
        </w:tc>
      </w:tr>
      <w:tr w:rsidR="00A14797" w:rsidRPr="00A14797" w14:paraId="5CFF9D8A" w14:textId="77777777" w:rsidTr="00FA7696">
        <w:trPr>
          <w:ins w:id="44" w:author="Nguyễn Thị Thùy Dung" w:date="2018-11-26T22:29:00Z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52829" w14:textId="2AF651E8" w:rsidR="00A14797" w:rsidRPr="00A14797" w:rsidRDefault="00A14797" w:rsidP="00A14797">
            <w:pPr>
              <w:spacing w:after="0" w:line="240" w:lineRule="auto"/>
              <w:rPr>
                <w:ins w:id="45" w:author="Nguyễn Thị Thùy Dung" w:date="2018-11-26T22:29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46" w:author="Nguyễn Thị Thùy Dung" w:date="2018-11-26T22:29:00Z">
              <w:r w:rsidRPr="00A14797">
                <w:rPr>
                  <w:rFonts w:ascii="Consolas" w:eastAsia="Times New Roman" w:hAnsi="Consolas" w:cs="Times New Roman"/>
                  <w:color w:val="000000"/>
                </w:rPr>
                <w:t>Ho</w:t>
              </w:r>
            </w:ins>
            <w:r w:rsidR="00F3506B">
              <w:rPr>
                <w:rFonts w:ascii="Consolas" w:eastAsia="Times New Roman" w:hAnsi="Consolas" w:cs="Times New Roman"/>
                <w:color w:val="000000"/>
              </w:rPr>
              <w:t>àng</w:t>
            </w:r>
            <w:ins w:id="47" w:author="Nguyễn Thị Thùy Dung" w:date="2018-11-26T22:29:00Z">
              <w:r w:rsidRPr="00A14797">
                <w:rPr>
                  <w:rFonts w:ascii="Consolas" w:eastAsia="Times New Roman" w:hAnsi="Consolas" w:cs="Times New Roman"/>
                  <w:color w:val="000000"/>
                </w:rPr>
                <w:t xml:space="preserve"> Công Minh Huy </w:t>
              </w:r>
            </w:ins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2A1A3" w14:textId="77777777" w:rsidR="00A14797" w:rsidRPr="00A14797" w:rsidRDefault="00A14797" w:rsidP="00A14797">
            <w:pPr>
              <w:spacing w:after="0" w:line="240" w:lineRule="auto"/>
              <w:rPr>
                <w:ins w:id="48" w:author="Nguyễn Thị Thùy Dung" w:date="2018-11-26T22:29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49" w:author="Nguyễn Thị Thùy Dung" w:date="2018-11-26T22:29:00Z">
              <w:r w:rsidRPr="00A14797">
                <w:rPr>
                  <w:rFonts w:ascii="Consolas" w:eastAsia="Times New Roman" w:hAnsi="Consolas" w:cs="Times New Roman"/>
                  <w:color w:val="000000"/>
                </w:rPr>
                <w:t>File Single-product</w:t>
              </w:r>
            </w:ins>
          </w:p>
        </w:tc>
      </w:tr>
      <w:tr w:rsidR="00FA7696" w:rsidRPr="00A14797" w14:paraId="51754187" w14:textId="77777777" w:rsidTr="00FA7696">
        <w:trPr>
          <w:ins w:id="50" w:author="Nguyễn Thị Thùy Dung" w:date="2018-11-26T22:29:00Z"/>
        </w:trPr>
        <w:tc>
          <w:tcPr>
            <w:tcW w:w="9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54BA13B" w14:textId="5E7D7D5A" w:rsidR="00FA7696" w:rsidRPr="00A14797" w:rsidRDefault="00FA7696" w:rsidP="00A14797">
            <w:pPr>
              <w:spacing w:after="0" w:line="240" w:lineRule="auto"/>
              <w:rPr>
                <w:ins w:id="51" w:author="Nguyễn Thị Thùy Dung" w:date="2018-11-26T22:29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2" w:author="Nguyễn Thị Thùy Dung" w:date="2018-11-26T22:29:00Z">
              <w:r w:rsidRPr="00A14797">
                <w:rPr>
                  <w:rFonts w:ascii="Consolas" w:eastAsia="Times New Roman" w:hAnsi="Consolas" w:cs="Times New Roman"/>
                  <w:color w:val="000000"/>
                </w:rPr>
                <w:t>Vi</w:t>
              </w:r>
            </w:ins>
            <w:r w:rsidR="00F3506B">
              <w:rPr>
                <w:rFonts w:ascii="Consolas" w:eastAsia="Times New Roman" w:hAnsi="Consolas" w:cs="Times New Roman"/>
                <w:color w:val="000000"/>
              </w:rPr>
              <w:t>ệc</w:t>
            </w:r>
            <w:ins w:id="53" w:author="Nguyễn Thị Thùy Dung" w:date="2018-11-26T22:29:00Z">
              <w:r w:rsidRPr="00A14797">
                <w:rPr>
                  <w:rFonts w:ascii="Consolas" w:eastAsia="Times New Roman" w:hAnsi="Consolas" w:cs="Times New Roman"/>
                  <w:color w:val="000000"/>
                </w:rPr>
                <w:t xml:space="preserve"> chung: </w:t>
              </w:r>
            </w:ins>
            <w:r w:rsidR="00F3506B">
              <w:rPr>
                <w:rFonts w:ascii="Consolas" w:eastAsia="Times New Roman" w:hAnsi="Consolas" w:cs="Times New Roman"/>
                <w:color w:val="000000"/>
              </w:rPr>
              <w:t>Cả nhóm cùng họp thống nhất nội dung, bố cục giao diện web và tìm kiếm hình ảnh</w:t>
            </w:r>
            <w:bookmarkStart w:id="54" w:name="_GoBack"/>
            <w:bookmarkEnd w:id="54"/>
          </w:p>
        </w:tc>
      </w:tr>
    </w:tbl>
    <w:p w14:paraId="227E359F" w14:textId="31F300F3" w:rsidR="002203D5" w:rsidRDefault="008E7CC2" w:rsidP="008E7CC2">
      <w:pPr>
        <w:jc w:val="center"/>
        <w:rPr>
          <w:del w:id="55" w:author="Nguyễn Thị Thùy Dung" w:date="2018-11-26T22:29:00Z"/>
          <w:rFonts w:ascii="Consolas" w:hAnsi="Consolas"/>
        </w:rPr>
      </w:pPr>
      <w:del w:id="56" w:author="Nguyễn Thị Thùy Dung" w:date="2018-11-26T22:29:00Z">
        <w:r w:rsidRPr="008E7CC2">
          <w:rPr>
            <w:rFonts w:ascii="Consolas" w:hAnsi="Consolas"/>
          </w:rPr>
          <w:delText>BẢNG PHÂN CÔNG CÔNG VIỆC</w:delText>
        </w:r>
      </w:del>
    </w:p>
    <w:p w14:paraId="52783940" w14:textId="2E4E07AB" w:rsidR="00284A37" w:rsidRDefault="00284A37" w:rsidP="00284A37">
      <w:pPr>
        <w:pStyle w:val="ListParagraph"/>
        <w:numPr>
          <w:ilvl w:val="0"/>
          <w:numId w:val="1"/>
        </w:numPr>
        <w:rPr>
          <w:del w:id="57" w:author="Nguyễn Thị Thùy Dung" w:date="2018-11-26T22:29:00Z"/>
          <w:rFonts w:ascii="Consolas" w:hAnsi="Consolas"/>
        </w:rPr>
      </w:pPr>
      <w:del w:id="58" w:author="Nguyễn Thị Thùy Dung" w:date="2018-11-26T22:29:00Z">
        <w:r>
          <w:rPr>
            <w:rFonts w:ascii="Consolas" w:hAnsi="Consolas"/>
          </w:rPr>
          <w:delText>Vẽ logo</w:delText>
        </w:r>
        <w:r w:rsidR="00A07799">
          <w:rPr>
            <w:rFonts w:ascii="Consolas" w:hAnsi="Consolas"/>
          </w:rPr>
          <w:delText>, file index.html</w:delText>
        </w:r>
        <w:r w:rsidR="00DB1146">
          <w:rPr>
            <w:rFonts w:ascii="Consolas" w:hAnsi="Consolas"/>
          </w:rPr>
          <w:delText>, gộp file, chỉnh sửa lại tất cả các file cho khớp với nhau</w:delText>
        </w:r>
        <w:r w:rsidR="00F07FD6">
          <w:rPr>
            <w:rFonts w:ascii="Consolas" w:hAnsi="Consolas"/>
          </w:rPr>
          <w:delText>– Nguyễn Thị Thùy Dung</w:delText>
        </w:r>
      </w:del>
    </w:p>
    <w:p w14:paraId="588A4823" w14:textId="32C547C9" w:rsidR="00284A37" w:rsidRDefault="00A07799" w:rsidP="00284A37">
      <w:pPr>
        <w:pStyle w:val="ListParagraph"/>
        <w:numPr>
          <w:ilvl w:val="0"/>
          <w:numId w:val="1"/>
        </w:numPr>
        <w:rPr>
          <w:del w:id="59" w:author="Nguyễn Thị Thùy Dung" w:date="2018-11-26T22:29:00Z"/>
          <w:rFonts w:ascii="Consolas" w:hAnsi="Consolas"/>
        </w:rPr>
      </w:pPr>
      <w:del w:id="60" w:author="Nguyễn Thị Thùy Dung" w:date="2018-11-26T22:29:00Z">
        <w:r>
          <w:rPr>
            <w:rFonts w:ascii="Consolas" w:hAnsi="Consolas"/>
          </w:rPr>
          <w:delText>File shop.html</w:delText>
        </w:r>
        <w:r w:rsidR="00F07FD6">
          <w:rPr>
            <w:rFonts w:ascii="Consolas" w:hAnsi="Consolas"/>
          </w:rPr>
          <w:delText xml:space="preserve"> – Nguyễn Thị Xuân</w:delText>
        </w:r>
      </w:del>
    </w:p>
    <w:p w14:paraId="555FC4C2" w14:textId="21D92447" w:rsidR="00F07FD6" w:rsidRDefault="00F07FD6" w:rsidP="00284A37">
      <w:pPr>
        <w:pStyle w:val="ListParagraph"/>
        <w:numPr>
          <w:ilvl w:val="0"/>
          <w:numId w:val="1"/>
        </w:numPr>
        <w:rPr>
          <w:del w:id="61" w:author="Nguyễn Thị Thùy Dung" w:date="2018-11-26T22:29:00Z"/>
          <w:rFonts w:ascii="Consolas" w:hAnsi="Consolas"/>
        </w:rPr>
      </w:pPr>
      <w:del w:id="62" w:author="Nguyễn Thị Thùy Dung" w:date="2018-11-26T22:29:00Z">
        <w:r>
          <w:rPr>
            <w:rFonts w:ascii="Consolas" w:hAnsi="Consolas"/>
          </w:rPr>
          <w:delText>File single-product – Hoàng Công Minh Huy</w:delText>
        </w:r>
      </w:del>
    </w:p>
    <w:p w14:paraId="22517CBB" w14:textId="5BE1C880" w:rsidR="00F07FD6" w:rsidRPr="00A14797" w:rsidRDefault="00E57278" w:rsidP="00A14797">
      <w:pPr>
        <w:rPr>
          <w:rPrChange w:id="63" w:author="Nguyễn Thị Thùy Dung" w:date="2018-11-26T22:29:00Z">
            <w:rPr>
              <w:rFonts w:ascii="Consolas" w:hAnsi="Consolas"/>
            </w:rPr>
          </w:rPrChange>
        </w:rPr>
        <w:pPrChange w:id="64" w:author="Nguyễn Thị Thùy Dung" w:date="2018-11-26T22:29:00Z">
          <w:pPr>
            <w:pStyle w:val="ListParagraph"/>
            <w:numPr>
              <w:numId w:val="1"/>
            </w:numPr>
            <w:ind w:hanging="360"/>
          </w:pPr>
        </w:pPrChange>
      </w:pPr>
      <w:del w:id="65" w:author="Nguyễn Thị Thùy Dung" w:date="2018-11-26T22:29:00Z">
        <w:r>
          <w:rPr>
            <w:rFonts w:ascii="Consolas" w:hAnsi="Consolas"/>
          </w:rPr>
          <w:delText xml:space="preserve">File cart.html+checkout.html </w:delText>
        </w:r>
        <w:r w:rsidR="00135BF1">
          <w:rPr>
            <w:rFonts w:ascii="Consolas" w:hAnsi="Consolas"/>
          </w:rPr>
          <w:delText>+ chức năng tìm kiếm</w:delText>
        </w:r>
        <w:r>
          <w:rPr>
            <w:rFonts w:ascii="Consolas" w:hAnsi="Consolas"/>
          </w:rPr>
          <w:delText>– Trần Phương Nguyên</w:delText>
        </w:r>
      </w:del>
    </w:p>
    <w:sectPr w:rsidR="00F07FD6" w:rsidRPr="00A14797" w:rsidSect="00EB6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-Bold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B39C5"/>
    <w:multiLevelType w:val="hybridMultilevel"/>
    <w:tmpl w:val="E7703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guyễn Thị Thùy Dung">
    <w15:presenceInfo w15:providerId="AD" w15:userId="S::42.01.103.013@student.hcmup.edu.vn::2d084dc7-394d-44c0-88c1-cbcc03a1d6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C2"/>
    <w:rsid w:val="00027209"/>
    <w:rsid w:val="000F26E1"/>
    <w:rsid w:val="00135BF1"/>
    <w:rsid w:val="00284A37"/>
    <w:rsid w:val="005F66E9"/>
    <w:rsid w:val="006028B6"/>
    <w:rsid w:val="008E7CC2"/>
    <w:rsid w:val="00A07799"/>
    <w:rsid w:val="00A14797"/>
    <w:rsid w:val="00B13DCA"/>
    <w:rsid w:val="00DB1146"/>
    <w:rsid w:val="00E57278"/>
    <w:rsid w:val="00EB62F3"/>
    <w:rsid w:val="00F07FD6"/>
    <w:rsid w:val="00F3506B"/>
    <w:rsid w:val="00F71693"/>
    <w:rsid w:val="00FA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FC47"/>
  <w15:chartTrackingRefBased/>
  <w15:docId w15:val="{89AEC92F-5360-448F-BCD7-FD1B0EBA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A37"/>
    <w:pPr>
      <w:ind w:left="720"/>
      <w:contextualSpacing/>
    </w:pPr>
  </w:style>
  <w:style w:type="paragraph" w:styleId="Revision">
    <w:name w:val="Revision"/>
    <w:hidden/>
    <w:uiPriority w:val="99"/>
    <w:semiHidden/>
    <w:rsid w:val="005F66E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6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Thùy Dung</dc:creator>
  <cp:keywords/>
  <dc:description/>
  <cp:lastModifiedBy>Nguyễn Thị Thùy Dung</cp:lastModifiedBy>
  <cp:revision>1</cp:revision>
  <dcterms:created xsi:type="dcterms:W3CDTF">2018-11-26T09:20:00Z</dcterms:created>
  <dcterms:modified xsi:type="dcterms:W3CDTF">2018-11-26T15:36:00Z</dcterms:modified>
</cp:coreProperties>
</file>